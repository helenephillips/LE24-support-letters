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09CF" w14:textId="77777777" w:rsidR="000807E8" w:rsidRPr="000807E8" w:rsidRDefault="000807E8" w:rsidP="000807E8">
      <w:pPr>
        <w:jc w:val="right"/>
        <w:rPr>
          <w:rFonts w:ascii="Times New Roman" w:hAnsi="Times New Roman"/>
          <w:sz w:val="24"/>
          <w:szCs w:val="24"/>
        </w:rPr>
      </w:pPr>
      <w:r w:rsidRPr="000807E8">
        <w:rPr>
          <w:rFonts w:ascii="Times New Roman" w:hAnsi="Times New Roman"/>
          <w:sz w:val="24"/>
          <w:szCs w:val="24"/>
        </w:rPr>
        <w:t>Department of Ocean Sciences,</w:t>
      </w:r>
    </w:p>
    <w:p w14:paraId="44D42550" w14:textId="77777777" w:rsidR="000807E8" w:rsidRPr="000807E8" w:rsidRDefault="000807E8" w:rsidP="000807E8">
      <w:pPr>
        <w:jc w:val="right"/>
        <w:rPr>
          <w:rFonts w:ascii="Times New Roman" w:hAnsi="Times New Roman"/>
          <w:sz w:val="24"/>
          <w:szCs w:val="24"/>
        </w:rPr>
      </w:pPr>
      <w:r w:rsidRPr="000807E8">
        <w:rPr>
          <w:rFonts w:ascii="Times New Roman" w:hAnsi="Times New Roman"/>
          <w:sz w:val="24"/>
          <w:szCs w:val="24"/>
        </w:rPr>
        <w:t xml:space="preserve">College of Natural Sciences, </w:t>
      </w:r>
      <w:proofErr w:type="spellStart"/>
      <w:r w:rsidRPr="000807E8">
        <w:rPr>
          <w:rFonts w:ascii="Times New Roman" w:hAnsi="Times New Roman"/>
          <w:sz w:val="24"/>
          <w:szCs w:val="24"/>
        </w:rPr>
        <w:t>Inha</w:t>
      </w:r>
      <w:proofErr w:type="spellEnd"/>
      <w:r w:rsidRPr="000807E8">
        <w:rPr>
          <w:rFonts w:ascii="Times New Roman" w:hAnsi="Times New Roman"/>
          <w:sz w:val="24"/>
          <w:szCs w:val="24"/>
        </w:rPr>
        <w:t xml:space="preserve"> University</w:t>
      </w:r>
    </w:p>
    <w:p w14:paraId="19A8431C" w14:textId="1880A507" w:rsidR="000807E8" w:rsidRPr="000807E8" w:rsidRDefault="000807E8" w:rsidP="000807E8">
      <w:pPr>
        <w:jc w:val="right"/>
        <w:rPr>
          <w:rFonts w:ascii="Times New Roman" w:hAnsi="Times New Roman"/>
          <w:sz w:val="24"/>
          <w:szCs w:val="24"/>
        </w:rPr>
      </w:pPr>
      <w:r w:rsidRPr="000807E8">
        <w:rPr>
          <w:rFonts w:ascii="Times New Roman" w:hAnsi="Times New Roman"/>
          <w:sz w:val="24"/>
          <w:szCs w:val="24"/>
        </w:rPr>
        <w:t xml:space="preserve">100 </w:t>
      </w:r>
      <w:proofErr w:type="spellStart"/>
      <w:r w:rsidRPr="000807E8">
        <w:rPr>
          <w:rFonts w:ascii="Times New Roman" w:hAnsi="Times New Roman"/>
          <w:sz w:val="24"/>
          <w:szCs w:val="24"/>
        </w:rPr>
        <w:t>Inha-ro</w:t>
      </w:r>
      <w:proofErr w:type="spellEnd"/>
      <w:r w:rsidRPr="000807E8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ichuhol</w:t>
      </w:r>
      <w:r w:rsidRPr="000807E8">
        <w:rPr>
          <w:rFonts w:ascii="Times New Roman" w:hAnsi="Times New Roman"/>
          <w:sz w:val="24"/>
          <w:szCs w:val="24"/>
        </w:rPr>
        <w:t>-gu</w:t>
      </w:r>
      <w:proofErr w:type="spellEnd"/>
      <w:r w:rsidRPr="000807E8">
        <w:rPr>
          <w:rFonts w:ascii="Times New Roman" w:hAnsi="Times New Roman"/>
          <w:sz w:val="24"/>
          <w:szCs w:val="24"/>
        </w:rPr>
        <w:t>, Incheon 22212, Korea</w:t>
      </w:r>
    </w:p>
    <w:p w14:paraId="672342DD" w14:textId="77777777" w:rsidR="000807E8" w:rsidRPr="000807E8" w:rsidRDefault="000807E8" w:rsidP="000807E8">
      <w:pPr>
        <w:jc w:val="right"/>
        <w:rPr>
          <w:rFonts w:ascii="Times New Roman" w:hAnsi="Times New Roman"/>
          <w:kern w:val="0"/>
          <w:sz w:val="24"/>
          <w:szCs w:val="24"/>
        </w:rPr>
      </w:pPr>
      <w:r w:rsidRPr="000807E8">
        <w:rPr>
          <w:rFonts w:ascii="Times New Roman" w:hAnsi="Times New Roman"/>
          <w:kern w:val="0"/>
          <w:sz w:val="24"/>
          <w:szCs w:val="24"/>
        </w:rPr>
        <w:t xml:space="preserve">Tel: </w:t>
      </w:r>
      <w:proofErr w:type="gramStart"/>
      <w:r w:rsidRPr="000807E8">
        <w:rPr>
          <w:rFonts w:ascii="Times New Roman" w:hAnsi="Times New Roman"/>
          <w:kern w:val="0"/>
          <w:sz w:val="24"/>
          <w:szCs w:val="24"/>
        </w:rPr>
        <w:t>+82-32-860-7703;</w:t>
      </w:r>
      <w:proofErr w:type="gramEnd"/>
      <w:r w:rsidRPr="000807E8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4EC9133E" w14:textId="77777777" w:rsidR="000807E8" w:rsidRPr="000807E8" w:rsidRDefault="000807E8" w:rsidP="000807E8">
      <w:pPr>
        <w:jc w:val="right"/>
        <w:rPr>
          <w:rFonts w:ascii="Times New Roman" w:hAnsi="Times New Roman"/>
          <w:sz w:val="24"/>
          <w:szCs w:val="24"/>
        </w:rPr>
      </w:pPr>
      <w:r w:rsidRPr="000807E8">
        <w:rPr>
          <w:rFonts w:ascii="Times New Roman" w:hAnsi="Times New Roman"/>
          <w:kern w:val="0"/>
          <w:sz w:val="24"/>
          <w:szCs w:val="24"/>
        </w:rPr>
        <w:t>E-mail: jaehunpark@inha.ac.kr</w:t>
      </w:r>
    </w:p>
    <w:p w14:paraId="4AF48346" w14:textId="77777777" w:rsidR="000807E8" w:rsidRDefault="000807E8" w:rsidP="000807E8">
      <w:pPr>
        <w:rPr>
          <w:rFonts w:ascii="Times New Roman" w:hAnsi="Times New Roman"/>
          <w:sz w:val="24"/>
          <w:szCs w:val="24"/>
        </w:rPr>
      </w:pPr>
    </w:p>
    <w:p w14:paraId="12F40E23" w14:textId="500E7340" w:rsidR="000807E8" w:rsidRPr="000807E8" w:rsidRDefault="000807E8" w:rsidP="000807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March</w:t>
      </w:r>
      <w:r w:rsidRPr="000807E8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r w:rsidRPr="000807E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4</w:t>
      </w:r>
      <w:r w:rsidRPr="000807E8">
        <w:rPr>
          <w:rFonts w:ascii="Times New Roman" w:hAnsi="Times New Roman"/>
          <w:sz w:val="24"/>
          <w:szCs w:val="24"/>
        </w:rPr>
        <w:t>,</w:t>
      </w:r>
      <w:r w:rsidRPr="000807E8">
        <w:rPr>
          <w:rFonts w:ascii="Times New Roman" w:eastAsia="MS Mincho" w:hAnsi="Times New Roman"/>
          <w:sz w:val="24"/>
          <w:szCs w:val="24"/>
          <w:lang w:eastAsia="ja-JP"/>
        </w:rPr>
        <w:t xml:space="preserve"> 202</w:t>
      </w:r>
      <w:r>
        <w:rPr>
          <w:rFonts w:ascii="Times New Roman" w:eastAsia="MS Mincho" w:hAnsi="Times New Roman"/>
          <w:sz w:val="24"/>
          <w:szCs w:val="24"/>
          <w:lang w:eastAsia="ja-JP"/>
        </w:rPr>
        <w:t>3</w:t>
      </w:r>
    </w:p>
    <w:p w14:paraId="37CF1BAC" w14:textId="77777777" w:rsidR="000807E8" w:rsidRPr="000807E8" w:rsidRDefault="000807E8" w:rsidP="000807E8">
      <w:pPr>
        <w:rPr>
          <w:rFonts w:ascii="Times New Roman" w:eastAsia="MS Mincho" w:hAnsi="Times New Roman"/>
          <w:sz w:val="24"/>
          <w:szCs w:val="24"/>
          <w:lang w:eastAsia="ja-JP"/>
        </w:rPr>
      </w:pPr>
    </w:p>
    <w:p w14:paraId="1F656FDA" w14:textId="77777777" w:rsidR="000807E8" w:rsidRPr="000807E8" w:rsidRDefault="000807E8" w:rsidP="000807E8">
      <w:pPr>
        <w:rPr>
          <w:rFonts w:ascii="Times New Roman" w:hAnsi="Times New Roman"/>
          <w:bCs/>
          <w:sz w:val="24"/>
          <w:szCs w:val="24"/>
        </w:rPr>
      </w:pPr>
      <w:r w:rsidRPr="000807E8">
        <w:rPr>
          <w:rFonts w:ascii="Times New Roman" w:hAnsi="Times New Roman"/>
          <w:bCs/>
          <w:sz w:val="24"/>
          <w:szCs w:val="24"/>
        </w:rPr>
        <w:t>To whom it may concern,</w:t>
      </w:r>
    </w:p>
    <w:p w14:paraId="1180B3EC" w14:textId="736C0DCC" w:rsidR="000807E8" w:rsidRDefault="000807E8" w:rsidP="000807E8">
      <w:pPr>
        <w:rPr>
          <w:rFonts w:ascii="Times New Roman" w:hAnsi="Times New Roman"/>
          <w:bCs/>
          <w:sz w:val="24"/>
          <w:szCs w:val="24"/>
        </w:rPr>
      </w:pPr>
    </w:p>
    <w:p w14:paraId="135A33CA" w14:textId="00E77B1F" w:rsidR="000807E8" w:rsidRPr="000807E8" w:rsidRDefault="000807E8" w:rsidP="000807E8">
      <w:pPr>
        <w:ind w:firstLine="800"/>
        <w:rPr>
          <w:rFonts w:ascii="Times New Roman" w:hAnsi="Times New Roman"/>
          <w:bCs/>
          <w:sz w:val="24"/>
          <w:szCs w:val="24"/>
        </w:rPr>
      </w:pPr>
      <w:r w:rsidRPr="000807E8">
        <w:rPr>
          <w:rFonts w:ascii="Times New Roman" w:hAnsi="Times New Roman"/>
          <w:sz w:val="24"/>
          <w:szCs w:val="24"/>
        </w:rPr>
        <w:t xml:space="preserve">This letter is to strongly support </w:t>
      </w:r>
      <w:r w:rsidR="00822BC0">
        <w:rPr>
          <w:rFonts w:ascii="Times New Roman" w:hAnsi="Times New Roman" w:hint="eastAsia"/>
          <w:sz w:val="24"/>
          <w:szCs w:val="24"/>
        </w:rPr>
        <w:t>P</w:t>
      </w:r>
      <w:r w:rsidR="00822BC0">
        <w:rPr>
          <w:rFonts w:ascii="Times New Roman" w:hAnsi="Times New Roman"/>
          <w:sz w:val="24"/>
          <w:szCs w:val="24"/>
        </w:rPr>
        <w:t>rofessor</w:t>
      </w:r>
      <w:r w:rsidRPr="000807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Helen Phillips</w:t>
      </w:r>
      <w:r w:rsidRPr="000807E8">
        <w:rPr>
          <w:rFonts w:ascii="Times New Roman" w:hAnsi="Times New Roman"/>
          <w:sz w:val="24"/>
          <w:szCs w:val="24"/>
        </w:rPr>
        <w:t xml:space="preserve">’s </w:t>
      </w:r>
      <w:r>
        <w:rPr>
          <w:rFonts w:ascii="Times New Roman" w:hAnsi="Times New Roman"/>
          <w:sz w:val="24"/>
          <w:szCs w:val="24"/>
        </w:rPr>
        <w:t xml:space="preserve">proposal </w:t>
      </w:r>
      <w:r w:rsidR="002B755C">
        <w:rPr>
          <w:rFonts w:ascii="Times New Roman" w:hAnsi="Times New Roman"/>
          <w:sz w:val="24"/>
          <w:szCs w:val="24"/>
        </w:rPr>
        <w:t xml:space="preserve">to establish an Australian facility of </w:t>
      </w:r>
      <w:del w:id="0" w:author="Helen Phillips" w:date="2023-03-25T10:38:00Z">
        <w:r w:rsidR="00804395" w:rsidDel="009F77D7">
          <w:rPr>
            <w:rFonts w:ascii="Times New Roman" w:hAnsi="Times New Roman"/>
            <w:sz w:val="24"/>
            <w:szCs w:val="24"/>
          </w:rPr>
          <w:delText>4</w:delText>
        </w:r>
        <w:r w:rsidR="002B755C" w:rsidDel="009F77D7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2B755C">
        <w:rPr>
          <w:rFonts w:ascii="Times New Roman" w:hAnsi="Times New Roman"/>
          <w:sz w:val="24"/>
          <w:szCs w:val="24"/>
        </w:rPr>
        <w:t xml:space="preserve">Current and Pressure recording Inverted Echo Sounders (CPIES). </w:t>
      </w:r>
    </w:p>
    <w:p w14:paraId="50123000" w14:textId="64C85D18" w:rsidR="000807E8" w:rsidRPr="00CA7F4E" w:rsidRDefault="000807E8" w:rsidP="000807E8">
      <w:pPr>
        <w:adjustRightInd w:val="0"/>
        <w:rPr>
          <w:rFonts w:ascii="Times New Roman" w:hAnsi="Times New Roman"/>
          <w:bCs/>
          <w:sz w:val="24"/>
          <w:szCs w:val="24"/>
        </w:rPr>
      </w:pPr>
    </w:p>
    <w:p w14:paraId="5E96E146" w14:textId="20B83F84" w:rsidR="00ED56DC" w:rsidRDefault="000807E8" w:rsidP="00CA7F4E">
      <w:pPr>
        <w:wordWrap/>
        <w:adjustRightInd w:val="0"/>
        <w:ind w:firstLine="80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 w:rsidRPr="002B755C">
        <w:rPr>
          <w:rFonts w:ascii="Times New Roman" w:hAnsi="Times New Roman"/>
          <w:sz w:val="24"/>
          <w:szCs w:val="24"/>
        </w:rPr>
        <w:t>I am a Professo</w:t>
      </w:r>
      <w:r w:rsidR="002B755C" w:rsidRPr="002B755C">
        <w:rPr>
          <w:rFonts w:ascii="Times New Roman" w:hAnsi="Times New Roman"/>
          <w:sz w:val="24"/>
          <w:szCs w:val="24"/>
        </w:rPr>
        <w:t>r</w:t>
      </w:r>
      <w:r w:rsidRPr="002B755C">
        <w:rPr>
          <w:rFonts w:ascii="Times New Roman" w:hAnsi="Times New Roman"/>
          <w:sz w:val="24"/>
          <w:szCs w:val="24"/>
        </w:rPr>
        <w:t xml:space="preserve"> at the </w:t>
      </w:r>
      <w:proofErr w:type="spellStart"/>
      <w:r w:rsidR="002B755C" w:rsidRPr="002B755C">
        <w:rPr>
          <w:rFonts w:ascii="Times New Roman" w:hAnsi="Times New Roman"/>
          <w:sz w:val="24"/>
          <w:szCs w:val="24"/>
        </w:rPr>
        <w:t>Inha</w:t>
      </w:r>
      <w:proofErr w:type="spellEnd"/>
      <w:r w:rsidR="002B755C" w:rsidRPr="002B755C">
        <w:rPr>
          <w:rFonts w:ascii="Times New Roman" w:hAnsi="Times New Roman"/>
          <w:sz w:val="24"/>
          <w:szCs w:val="24"/>
        </w:rPr>
        <w:t xml:space="preserve"> University, Korea</w:t>
      </w:r>
      <w:r w:rsidRPr="002B755C">
        <w:rPr>
          <w:rFonts w:ascii="Times New Roman" w:hAnsi="Times New Roman"/>
          <w:sz w:val="24"/>
          <w:szCs w:val="24"/>
        </w:rPr>
        <w:t xml:space="preserve">, where I joined the faculty of the </w:t>
      </w:r>
      <w:r w:rsidR="002B755C" w:rsidRPr="002B755C">
        <w:rPr>
          <w:rFonts w:ascii="Times New Roman" w:hAnsi="Times New Roman"/>
          <w:sz w:val="24"/>
          <w:szCs w:val="24"/>
        </w:rPr>
        <w:t>Department of Ocean Sciences</w:t>
      </w:r>
      <w:r w:rsidRPr="002B755C">
        <w:rPr>
          <w:rFonts w:ascii="Times New Roman" w:hAnsi="Times New Roman"/>
          <w:sz w:val="24"/>
          <w:szCs w:val="24"/>
        </w:rPr>
        <w:t xml:space="preserve"> in </w:t>
      </w:r>
      <w:r w:rsidR="002B755C" w:rsidRPr="002B755C">
        <w:rPr>
          <w:rFonts w:ascii="Times New Roman" w:hAnsi="Times New Roman"/>
          <w:sz w:val="24"/>
          <w:szCs w:val="24"/>
        </w:rPr>
        <w:t>2015</w:t>
      </w:r>
      <w:r w:rsidRPr="002B755C">
        <w:rPr>
          <w:rFonts w:ascii="Times New Roman" w:hAnsi="Times New Roman"/>
          <w:sz w:val="24"/>
          <w:szCs w:val="24"/>
        </w:rPr>
        <w:t xml:space="preserve">. </w:t>
      </w:r>
      <w:r w:rsidR="002B755C" w:rsidRPr="002B755C">
        <w:rPr>
          <w:rFonts w:ascii="Times New Roman" w:eastAsiaTheme="minorEastAsia" w:hAnsi="Times New Roman"/>
          <w:kern w:val="0"/>
          <w:sz w:val="24"/>
          <w:szCs w:val="24"/>
        </w:rPr>
        <w:t>My main research interests fall broadly within “</w:t>
      </w:r>
      <w:proofErr w:type="gramStart"/>
      <w:r w:rsidR="002B755C" w:rsidRPr="002B755C">
        <w:rPr>
          <w:rFonts w:ascii="Times New Roman" w:eastAsiaTheme="minorEastAsia" w:hAnsi="Times New Roman"/>
          <w:kern w:val="0"/>
          <w:sz w:val="24"/>
          <w:szCs w:val="24"/>
        </w:rPr>
        <w:t>Exploring ocean</w:t>
      </w:r>
      <w:proofErr w:type="gramEnd"/>
      <w:r w:rsidR="002B755C" w:rsidRPr="002B755C">
        <w:rPr>
          <w:rFonts w:ascii="Times New Roman" w:eastAsiaTheme="minorEastAsia" w:hAnsi="Times New Roman"/>
          <w:kern w:val="0"/>
          <w:sz w:val="24"/>
          <w:szCs w:val="24"/>
        </w:rPr>
        <w:t xml:space="preserve"> physical processes using acoustic</w:t>
      </w:r>
      <w:r w:rsidR="002B755C">
        <w:rPr>
          <w:rFonts w:ascii="Times New Roman" w:eastAsiaTheme="minorEastAsia" w:hAnsi="Times New Roman" w:hint="eastAsia"/>
          <w:kern w:val="0"/>
          <w:sz w:val="24"/>
          <w:szCs w:val="24"/>
        </w:rPr>
        <w:t xml:space="preserve"> </w:t>
      </w:r>
      <w:r w:rsidR="002B755C" w:rsidRPr="002B755C">
        <w:rPr>
          <w:rFonts w:ascii="Times New Roman" w:eastAsiaTheme="minorEastAsia" w:hAnsi="Times New Roman"/>
          <w:kern w:val="0"/>
          <w:sz w:val="24"/>
          <w:szCs w:val="24"/>
        </w:rPr>
        <w:t xml:space="preserve">signals.” My primary observational tool is the </w:t>
      </w:r>
      <w:r w:rsidR="00ED56DC">
        <w:rPr>
          <w:rFonts w:ascii="Times New Roman" w:eastAsiaTheme="minorEastAsia" w:hAnsi="Times New Roman"/>
          <w:kern w:val="0"/>
          <w:sz w:val="24"/>
          <w:szCs w:val="24"/>
        </w:rPr>
        <w:t>C</w:t>
      </w:r>
      <w:r w:rsidR="002B755C" w:rsidRPr="002B755C">
        <w:rPr>
          <w:rFonts w:ascii="Times New Roman" w:eastAsiaTheme="minorEastAsia" w:hAnsi="Times New Roman"/>
          <w:kern w:val="0"/>
          <w:sz w:val="24"/>
          <w:szCs w:val="24"/>
        </w:rPr>
        <w:t>PIES</w:t>
      </w:r>
      <w:r w:rsidR="00CA7F4E">
        <w:rPr>
          <w:rFonts w:ascii="Times New Roman" w:eastAsiaTheme="minorEastAsia" w:hAnsi="Times New Roman"/>
          <w:kern w:val="0"/>
          <w:sz w:val="24"/>
          <w:szCs w:val="24"/>
        </w:rPr>
        <w:t>, which</w:t>
      </w:r>
      <w:r w:rsidR="002B755C" w:rsidRPr="002B755C">
        <w:rPr>
          <w:rFonts w:ascii="Times New Roman" w:eastAsiaTheme="minorEastAsia" w:hAnsi="Times New Roman"/>
          <w:kern w:val="0"/>
          <w:sz w:val="24"/>
          <w:szCs w:val="24"/>
        </w:rPr>
        <w:t xml:space="preserve"> is an ocean bottom-moored instrument that measures bottom pressure</w:t>
      </w:r>
      <w:r w:rsidR="00ED56DC">
        <w:rPr>
          <w:rFonts w:ascii="Times New Roman" w:eastAsiaTheme="minorEastAsia" w:hAnsi="Times New Roman" w:hint="eastAsia"/>
          <w:kern w:val="0"/>
          <w:sz w:val="24"/>
          <w:szCs w:val="24"/>
        </w:rPr>
        <w:t xml:space="preserve"> </w:t>
      </w:r>
      <w:r w:rsidR="002B755C" w:rsidRPr="002B755C">
        <w:rPr>
          <w:rFonts w:ascii="Times New Roman" w:eastAsiaTheme="minorEastAsia" w:hAnsi="Times New Roman"/>
          <w:kern w:val="0"/>
          <w:sz w:val="24"/>
          <w:szCs w:val="24"/>
        </w:rPr>
        <w:t>and acoustic echo time from the seafloor</w:t>
      </w:r>
      <w:r w:rsidR="00ED56DC">
        <w:rPr>
          <w:rFonts w:ascii="Times New Roman" w:eastAsiaTheme="minorEastAsia" w:hAnsi="Times New Roman"/>
          <w:kern w:val="0"/>
          <w:sz w:val="24"/>
          <w:szCs w:val="24"/>
        </w:rPr>
        <w:t xml:space="preserve"> to</w:t>
      </w:r>
      <w:r w:rsidR="002B755C" w:rsidRPr="002B755C">
        <w:rPr>
          <w:rFonts w:ascii="Times New Roman" w:eastAsiaTheme="minorEastAsia" w:hAnsi="Times New Roman"/>
          <w:kern w:val="0"/>
          <w:sz w:val="24"/>
          <w:szCs w:val="24"/>
        </w:rPr>
        <w:t xml:space="preserve"> the sea surface</w:t>
      </w:r>
      <w:r w:rsidR="00CA7F4E">
        <w:rPr>
          <w:rFonts w:ascii="Times New Roman" w:eastAsiaTheme="minorEastAsia" w:hAnsi="Times New Roman"/>
          <w:kern w:val="0"/>
          <w:sz w:val="24"/>
          <w:szCs w:val="24"/>
        </w:rPr>
        <w:t>. The</w:t>
      </w:r>
      <w:r w:rsidR="00ED56DC">
        <w:rPr>
          <w:rFonts w:ascii="Times New Roman" w:eastAsiaTheme="minorEastAsia" w:hAnsi="Times New Roman"/>
          <w:kern w:val="0"/>
          <w:sz w:val="24"/>
          <w:szCs w:val="24"/>
        </w:rPr>
        <w:t xml:space="preserve"> array </w:t>
      </w:r>
      <w:r w:rsidR="00CA7F4E">
        <w:rPr>
          <w:rFonts w:ascii="Times New Roman" w:eastAsiaTheme="minorEastAsia" w:hAnsi="Times New Roman"/>
          <w:kern w:val="0"/>
          <w:sz w:val="24"/>
          <w:szCs w:val="24"/>
        </w:rPr>
        <w:t xml:space="preserve">of CPIES </w:t>
      </w:r>
      <w:r w:rsidR="00ED56DC">
        <w:rPr>
          <w:rFonts w:ascii="Times New Roman" w:eastAsiaTheme="minorEastAsia" w:hAnsi="Times New Roman"/>
          <w:kern w:val="0"/>
          <w:sz w:val="24"/>
          <w:szCs w:val="24"/>
        </w:rPr>
        <w:t>can monitor the change of 3-D oceanic environments such as temperature and currents. Over the last 20 years</w:t>
      </w:r>
      <w:r w:rsidR="00CA7F4E">
        <w:rPr>
          <w:rFonts w:ascii="Times New Roman" w:eastAsiaTheme="minorEastAsia" w:hAnsi="Times New Roman"/>
          <w:kern w:val="0"/>
          <w:sz w:val="24"/>
          <w:szCs w:val="24"/>
        </w:rPr>
        <w:t>,</w:t>
      </w:r>
      <w:r w:rsidR="00ED56DC">
        <w:rPr>
          <w:rFonts w:ascii="Times New Roman" w:eastAsiaTheme="minorEastAsia" w:hAnsi="Times New Roman"/>
          <w:kern w:val="0"/>
          <w:sz w:val="24"/>
          <w:szCs w:val="24"/>
        </w:rPr>
        <w:t xml:space="preserve"> I have been working on </w:t>
      </w:r>
      <w:r w:rsidR="00CA7F4E">
        <w:rPr>
          <w:rFonts w:ascii="Times New Roman" w:eastAsiaTheme="minorEastAsia" w:hAnsi="Times New Roman"/>
          <w:kern w:val="0"/>
          <w:sz w:val="24"/>
          <w:szCs w:val="24"/>
        </w:rPr>
        <w:t xml:space="preserve">more than </w:t>
      </w:r>
      <w:r w:rsidR="00964DCD">
        <w:rPr>
          <w:rFonts w:ascii="Times New Roman" w:eastAsiaTheme="minorEastAsia" w:hAnsi="Times New Roman"/>
          <w:kern w:val="0"/>
          <w:sz w:val="24"/>
          <w:szCs w:val="24"/>
        </w:rPr>
        <w:t>ten</w:t>
      </w:r>
      <w:r w:rsidR="00ED56DC">
        <w:rPr>
          <w:rFonts w:ascii="Times New Roman" w:eastAsiaTheme="minorEastAsia" w:hAnsi="Times New Roman"/>
          <w:kern w:val="0"/>
          <w:sz w:val="24"/>
          <w:szCs w:val="24"/>
        </w:rPr>
        <w:t xml:space="preserve"> field program research projects mainly using the CPIES in the Northwestern Pacific and its marginal seas, the Chukchi Sea </w:t>
      </w:r>
      <w:r w:rsidR="00266811">
        <w:rPr>
          <w:rFonts w:ascii="Times New Roman" w:eastAsiaTheme="minorEastAsia" w:hAnsi="Times New Roman"/>
          <w:kern w:val="0"/>
          <w:sz w:val="24"/>
          <w:szCs w:val="24"/>
        </w:rPr>
        <w:t>in</w:t>
      </w:r>
      <w:r w:rsidR="00ED56DC">
        <w:rPr>
          <w:rFonts w:ascii="Times New Roman" w:eastAsiaTheme="minorEastAsia" w:hAnsi="Times New Roman"/>
          <w:kern w:val="0"/>
          <w:sz w:val="24"/>
          <w:szCs w:val="24"/>
        </w:rPr>
        <w:t xml:space="preserve"> the Arctic, and</w:t>
      </w:r>
      <w:r w:rsidR="00266811">
        <w:rPr>
          <w:rFonts w:ascii="Times New Roman" w:eastAsiaTheme="minorEastAsia" w:hAnsi="Times New Roman"/>
          <w:kern w:val="0"/>
          <w:sz w:val="24"/>
          <w:szCs w:val="24"/>
        </w:rPr>
        <w:t xml:space="preserve"> the Southeast Indian Ridge (SEIR) region in</w:t>
      </w:r>
      <w:r w:rsidR="00ED56DC">
        <w:rPr>
          <w:rFonts w:ascii="Times New Roman" w:eastAsiaTheme="minorEastAsia" w:hAnsi="Times New Roman"/>
          <w:kern w:val="0"/>
          <w:sz w:val="24"/>
          <w:szCs w:val="24"/>
        </w:rPr>
        <w:t xml:space="preserve"> the Antarctic Circumpolar Current </w:t>
      </w:r>
      <w:r w:rsidR="00CA7F4E">
        <w:rPr>
          <w:rFonts w:ascii="Times New Roman" w:eastAsiaTheme="minorEastAsia" w:hAnsi="Times New Roman"/>
          <w:kern w:val="0"/>
          <w:sz w:val="24"/>
          <w:szCs w:val="24"/>
        </w:rPr>
        <w:t xml:space="preserve">(ACC) </w:t>
      </w:r>
      <w:r w:rsidR="00ED56DC">
        <w:rPr>
          <w:rFonts w:ascii="Times New Roman" w:eastAsiaTheme="minorEastAsia" w:hAnsi="Times New Roman"/>
          <w:kern w:val="0"/>
          <w:sz w:val="24"/>
          <w:szCs w:val="24"/>
        </w:rPr>
        <w:t>south of Australia.</w:t>
      </w:r>
      <w:r w:rsidR="00385040">
        <w:rPr>
          <w:rFonts w:ascii="Times New Roman" w:eastAsiaTheme="minorEastAsia" w:hAnsi="Times New Roman"/>
          <w:kern w:val="0"/>
          <w:sz w:val="24"/>
          <w:szCs w:val="24"/>
        </w:rPr>
        <w:t xml:space="preserve"> </w:t>
      </w:r>
    </w:p>
    <w:p w14:paraId="3BE8BEAD" w14:textId="6AE7D1C8" w:rsidR="00CA7F4E" w:rsidRDefault="00CA7F4E" w:rsidP="00CA7F4E">
      <w:pPr>
        <w:wordWrap/>
        <w:adjustRightInd w:val="0"/>
        <w:ind w:firstLine="80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14:paraId="697F160B" w14:textId="0EFDA9CA" w:rsidR="00964DCD" w:rsidRDefault="00CA7F4E" w:rsidP="00266811">
      <w:pPr>
        <w:ind w:firstLine="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 Partner Investigator of</w:t>
      </w:r>
      <w:r w:rsidRPr="000807E8">
        <w:rPr>
          <w:rFonts w:ascii="Times New Roman" w:hAnsi="Times New Roman"/>
          <w:sz w:val="24"/>
          <w:szCs w:val="24"/>
        </w:rPr>
        <w:t xml:space="preserve"> </w:t>
      </w:r>
      <w:r w:rsidR="00804395">
        <w:rPr>
          <w:rFonts w:ascii="Times New Roman" w:hAnsi="Times New Roman"/>
          <w:sz w:val="24"/>
          <w:szCs w:val="24"/>
        </w:rPr>
        <w:t>Prof. Phillips’s</w:t>
      </w:r>
      <w:r>
        <w:rPr>
          <w:rFonts w:ascii="Times New Roman" w:hAnsi="Times New Roman"/>
          <w:sz w:val="24"/>
          <w:szCs w:val="24"/>
        </w:rPr>
        <w:t xml:space="preserve"> pending </w:t>
      </w:r>
      <w:ins w:id="1" w:author="Helen Phillips" w:date="2023-03-25T10:39:00Z">
        <w:r w:rsidR="009F77D7">
          <w:rPr>
            <w:rFonts w:ascii="Times New Roman" w:hAnsi="Times New Roman"/>
            <w:sz w:val="24"/>
            <w:szCs w:val="24"/>
          </w:rPr>
          <w:t xml:space="preserve">ARC Discovery Project </w:t>
        </w:r>
      </w:ins>
      <w:del w:id="2" w:author="Helen Phillips" w:date="2023-03-25T10:39:00Z">
        <w:r w:rsidDel="009F77D7">
          <w:rPr>
            <w:rFonts w:ascii="Times New Roman" w:hAnsi="Times New Roman"/>
            <w:sz w:val="24"/>
            <w:szCs w:val="24"/>
          </w:rPr>
          <w:delText xml:space="preserve">proposal </w:delText>
        </w:r>
      </w:del>
      <w:r>
        <w:rPr>
          <w:rFonts w:ascii="Times New Roman" w:hAnsi="Times New Roman"/>
          <w:sz w:val="24"/>
          <w:szCs w:val="24"/>
        </w:rPr>
        <w:t xml:space="preserve">titled “Antarctica’s leaky </w:t>
      </w:r>
      <w:proofErr w:type="spellStart"/>
      <w:r>
        <w:rPr>
          <w:rFonts w:ascii="Times New Roman" w:hAnsi="Times New Roman"/>
          <w:sz w:val="24"/>
          <w:szCs w:val="24"/>
        </w:rPr>
        <w:t>defence</w:t>
      </w:r>
      <w:proofErr w:type="spellEnd"/>
      <w:r>
        <w:rPr>
          <w:rFonts w:ascii="Times New Roman" w:hAnsi="Times New Roman"/>
          <w:sz w:val="24"/>
          <w:szCs w:val="24"/>
        </w:rPr>
        <w:t xml:space="preserve"> to poleward </w:t>
      </w:r>
      <w:ins w:id="3" w:author="Helen Phillips" w:date="2023-03-25T10:40:00Z">
        <w:r w:rsidR="009F77D7">
          <w:rPr>
            <w:rFonts w:ascii="Times New Roman" w:hAnsi="Times New Roman"/>
            <w:sz w:val="24"/>
            <w:szCs w:val="24"/>
          </w:rPr>
          <w:t xml:space="preserve">ocean </w:t>
        </w:r>
      </w:ins>
      <w:r>
        <w:rPr>
          <w:rFonts w:ascii="Times New Roman" w:hAnsi="Times New Roman"/>
          <w:sz w:val="24"/>
          <w:szCs w:val="24"/>
        </w:rPr>
        <w:t xml:space="preserve">heat transport”, I am very keen to maintain our strong research collaboration for </w:t>
      </w:r>
      <w:r w:rsidR="00804395">
        <w:rPr>
          <w:rFonts w:ascii="Times New Roman" w:hAnsi="Times New Roman"/>
          <w:sz w:val="24"/>
          <w:szCs w:val="24"/>
        </w:rPr>
        <w:t>better understanding of</w:t>
      </w:r>
      <w:r>
        <w:rPr>
          <w:rFonts w:ascii="Times New Roman" w:hAnsi="Times New Roman"/>
          <w:sz w:val="24"/>
          <w:szCs w:val="24"/>
        </w:rPr>
        <w:t xml:space="preserve"> fundamental ocean dynamics in the ACC south of Australia, where Prof. D. Randy Watts at the University of Rhode Island, Dr. </w:t>
      </w:r>
      <w:proofErr w:type="spellStart"/>
      <w:r>
        <w:rPr>
          <w:rFonts w:ascii="Times New Roman" w:hAnsi="Times New Roman"/>
          <w:sz w:val="24"/>
          <w:szCs w:val="24"/>
        </w:rPr>
        <w:t>Jisoo</w:t>
      </w:r>
      <w:proofErr w:type="spellEnd"/>
      <w:r>
        <w:rPr>
          <w:rFonts w:ascii="Times New Roman" w:hAnsi="Times New Roman"/>
          <w:sz w:val="24"/>
          <w:szCs w:val="24"/>
        </w:rPr>
        <w:t xml:space="preserve"> Park at the Korea Polar Research Institute (KOPRI), and I </w:t>
      </w:r>
      <w:r w:rsidR="00711AB1">
        <w:rPr>
          <w:rFonts w:ascii="Times New Roman" w:hAnsi="Times New Roman"/>
          <w:sz w:val="24"/>
          <w:szCs w:val="24"/>
        </w:rPr>
        <w:t xml:space="preserve">are </w:t>
      </w:r>
      <w:r>
        <w:rPr>
          <w:rFonts w:ascii="Times New Roman" w:hAnsi="Times New Roman"/>
          <w:sz w:val="24"/>
          <w:szCs w:val="24"/>
        </w:rPr>
        <w:t>maintain</w:t>
      </w:r>
      <w:r w:rsidR="00711AB1"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an array of 16 CPIES and a tall current mooring. </w:t>
      </w:r>
      <w:r w:rsidR="00711AB1">
        <w:rPr>
          <w:rFonts w:ascii="Times New Roman" w:hAnsi="Times New Roman"/>
          <w:sz w:val="24"/>
          <w:szCs w:val="24"/>
        </w:rPr>
        <w:t xml:space="preserve">The value of all </w:t>
      </w:r>
      <w:r w:rsidR="00964DCD">
        <w:rPr>
          <w:rFonts w:ascii="Times New Roman" w:hAnsi="Times New Roman"/>
          <w:sz w:val="24"/>
          <w:szCs w:val="24"/>
        </w:rPr>
        <w:t xml:space="preserve">those </w:t>
      </w:r>
      <w:proofErr w:type="spellStart"/>
      <w:r w:rsidR="00711AB1">
        <w:rPr>
          <w:rFonts w:ascii="Times New Roman" w:hAnsi="Times New Roman"/>
          <w:sz w:val="24"/>
          <w:szCs w:val="24"/>
        </w:rPr>
        <w:t>equipments</w:t>
      </w:r>
      <w:proofErr w:type="spellEnd"/>
      <w:r w:rsidR="00964DCD">
        <w:rPr>
          <w:rFonts w:ascii="Times New Roman" w:hAnsi="Times New Roman"/>
          <w:sz w:val="24"/>
          <w:szCs w:val="24"/>
        </w:rPr>
        <w:t xml:space="preserve"> </w:t>
      </w:r>
      <w:r w:rsidR="00804395">
        <w:rPr>
          <w:rFonts w:ascii="Times New Roman" w:hAnsi="Times New Roman"/>
          <w:sz w:val="24"/>
          <w:szCs w:val="24"/>
        </w:rPr>
        <w:t>is</w:t>
      </w:r>
      <w:r w:rsidR="00711AB1">
        <w:rPr>
          <w:rFonts w:ascii="Times New Roman" w:hAnsi="Times New Roman"/>
          <w:sz w:val="24"/>
          <w:szCs w:val="24"/>
        </w:rPr>
        <w:t xml:space="preserve"> </w:t>
      </w:r>
      <w:r w:rsidR="00804395">
        <w:rPr>
          <w:rFonts w:ascii="Times New Roman" w:hAnsi="Times New Roman"/>
          <w:sz w:val="24"/>
          <w:szCs w:val="24"/>
        </w:rPr>
        <w:t>approximately</w:t>
      </w:r>
      <w:r w:rsidR="00964DCD">
        <w:rPr>
          <w:rFonts w:ascii="Times New Roman" w:hAnsi="Times New Roman"/>
          <w:sz w:val="24"/>
          <w:szCs w:val="24"/>
        </w:rPr>
        <w:t xml:space="preserve"> USD$2</w:t>
      </w:r>
      <w:r w:rsidR="00804395">
        <w:rPr>
          <w:rFonts w:ascii="Times New Roman" w:hAnsi="Times New Roman"/>
          <w:sz w:val="24"/>
          <w:szCs w:val="24"/>
        </w:rPr>
        <w:t>.2</w:t>
      </w:r>
      <w:r w:rsidR="00964DCD">
        <w:rPr>
          <w:rFonts w:ascii="Times New Roman" w:hAnsi="Times New Roman"/>
          <w:sz w:val="24"/>
          <w:szCs w:val="24"/>
        </w:rPr>
        <w:t xml:space="preserve"> million (</w:t>
      </w:r>
      <w:r w:rsidR="00711AB1">
        <w:rPr>
          <w:rFonts w:ascii="Times New Roman" w:hAnsi="Times New Roman"/>
          <w:sz w:val="24"/>
          <w:szCs w:val="24"/>
        </w:rPr>
        <w:t>USD</w:t>
      </w:r>
      <w:r w:rsidR="00266811">
        <w:rPr>
          <w:rFonts w:ascii="Times New Roman" w:hAnsi="Times New Roman"/>
          <w:sz w:val="24"/>
          <w:szCs w:val="24"/>
        </w:rPr>
        <w:t xml:space="preserve"> </w:t>
      </w:r>
      <w:r w:rsidR="00711AB1">
        <w:rPr>
          <w:rFonts w:ascii="Times New Roman" w:hAnsi="Times New Roman"/>
          <w:sz w:val="24"/>
          <w:szCs w:val="24"/>
        </w:rPr>
        <w:t>$</w:t>
      </w:r>
      <w:r w:rsidR="00964DCD">
        <w:rPr>
          <w:rFonts w:ascii="Times New Roman" w:hAnsi="Times New Roman"/>
          <w:sz w:val="24"/>
          <w:szCs w:val="24"/>
        </w:rPr>
        <w:t>960k</w:t>
      </w:r>
      <w:r w:rsidR="00711AB1">
        <w:rPr>
          <w:rFonts w:ascii="Times New Roman" w:hAnsi="Times New Roman"/>
          <w:sz w:val="24"/>
          <w:szCs w:val="24"/>
        </w:rPr>
        <w:t xml:space="preserve"> </w:t>
      </w:r>
      <w:r w:rsidR="00964DCD">
        <w:rPr>
          <w:rFonts w:ascii="Times New Roman" w:hAnsi="Times New Roman"/>
          <w:sz w:val="24"/>
          <w:szCs w:val="24"/>
        </w:rPr>
        <w:t xml:space="preserve">for </w:t>
      </w:r>
      <w:r w:rsidR="00711AB1">
        <w:rPr>
          <w:rFonts w:ascii="Times New Roman" w:hAnsi="Times New Roman"/>
          <w:sz w:val="24"/>
          <w:szCs w:val="24"/>
        </w:rPr>
        <w:t>12 CPIES from URI, USD</w:t>
      </w:r>
      <w:r w:rsidR="00266811">
        <w:rPr>
          <w:rFonts w:ascii="Times New Roman" w:hAnsi="Times New Roman"/>
          <w:sz w:val="24"/>
          <w:szCs w:val="24"/>
        </w:rPr>
        <w:t xml:space="preserve"> </w:t>
      </w:r>
      <w:r w:rsidR="00711AB1">
        <w:rPr>
          <w:rFonts w:ascii="Times New Roman" w:hAnsi="Times New Roman"/>
          <w:sz w:val="24"/>
          <w:szCs w:val="24"/>
        </w:rPr>
        <w:t xml:space="preserve">$240k for </w:t>
      </w:r>
      <w:r w:rsidR="00964DCD">
        <w:rPr>
          <w:rFonts w:ascii="Times New Roman" w:hAnsi="Times New Roman"/>
          <w:sz w:val="24"/>
          <w:szCs w:val="24"/>
        </w:rPr>
        <w:t>one</w:t>
      </w:r>
      <w:r w:rsidR="00711AB1">
        <w:rPr>
          <w:rFonts w:ascii="Times New Roman" w:hAnsi="Times New Roman"/>
          <w:sz w:val="24"/>
          <w:szCs w:val="24"/>
        </w:rPr>
        <w:t xml:space="preserve"> tall current mooring from KOPRI, and USD</w:t>
      </w:r>
      <w:r w:rsidR="00266811">
        <w:rPr>
          <w:rFonts w:ascii="Times New Roman" w:hAnsi="Times New Roman"/>
          <w:sz w:val="24"/>
          <w:szCs w:val="24"/>
        </w:rPr>
        <w:t xml:space="preserve"> </w:t>
      </w:r>
      <w:r w:rsidR="00711AB1">
        <w:rPr>
          <w:rFonts w:ascii="Times New Roman" w:hAnsi="Times New Roman"/>
          <w:sz w:val="24"/>
          <w:szCs w:val="24"/>
        </w:rPr>
        <w:t>$</w:t>
      </w:r>
      <w:r w:rsidR="00964DCD">
        <w:rPr>
          <w:rFonts w:ascii="Times New Roman" w:hAnsi="Times New Roman"/>
          <w:sz w:val="24"/>
          <w:szCs w:val="24"/>
        </w:rPr>
        <w:t>240k</w:t>
      </w:r>
      <w:r w:rsidR="00711AB1">
        <w:rPr>
          <w:rFonts w:ascii="Times New Roman" w:hAnsi="Times New Roman"/>
          <w:sz w:val="24"/>
          <w:szCs w:val="24"/>
        </w:rPr>
        <w:t xml:space="preserve"> </w:t>
      </w:r>
      <w:r w:rsidR="00964DCD">
        <w:rPr>
          <w:rFonts w:ascii="Times New Roman" w:hAnsi="Times New Roman"/>
          <w:sz w:val="24"/>
          <w:szCs w:val="24"/>
        </w:rPr>
        <w:t xml:space="preserve">for 4 </w:t>
      </w:r>
      <w:r w:rsidR="00711AB1">
        <w:rPr>
          <w:rFonts w:ascii="Times New Roman" w:hAnsi="Times New Roman"/>
          <w:sz w:val="24"/>
          <w:szCs w:val="24"/>
        </w:rPr>
        <w:t xml:space="preserve">CPIES from </w:t>
      </w:r>
      <w:proofErr w:type="spellStart"/>
      <w:r w:rsidR="00711AB1">
        <w:rPr>
          <w:rFonts w:ascii="Times New Roman" w:hAnsi="Times New Roman"/>
          <w:sz w:val="24"/>
          <w:szCs w:val="24"/>
        </w:rPr>
        <w:t>Inha</w:t>
      </w:r>
      <w:proofErr w:type="spellEnd"/>
      <w:r w:rsidR="00711AB1">
        <w:rPr>
          <w:rFonts w:ascii="Times New Roman" w:hAnsi="Times New Roman"/>
          <w:sz w:val="24"/>
          <w:szCs w:val="24"/>
        </w:rPr>
        <w:t xml:space="preserve"> University</w:t>
      </w:r>
      <w:r w:rsidR="00964DCD">
        <w:rPr>
          <w:rFonts w:ascii="Times New Roman" w:hAnsi="Times New Roman"/>
          <w:sz w:val="24"/>
          <w:szCs w:val="24"/>
        </w:rPr>
        <w:t>, and deployment and recovery costs of about USD</w:t>
      </w:r>
      <w:r w:rsidR="00266811">
        <w:rPr>
          <w:rFonts w:ascii="Times New Roman" w:hAnsi="Times New Roman"/>
          <w:sz w:val="24"/>
          <w:szCs w:val="24"/>
        </w:rPr>
        <w:t xml:space="preserve"> </w:t>
      </w:r>
      <w:r w:rsidR="00964DCD">
        <w:rPr>
          <w:rFonts w:ascii="Times New Roman" w:hAnsi="Times New Roman"/>
          <w:sz w:val="24"/>
          <w:szCs w:val="24"/>
        </w:rPr>
        <w:t>$800k).</w:t>
      </w:r>
      <w:r w:rsidR="00266811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 understand Prof. Phillips’s proposed </w:t>
      </w:r>
      <w:ins w:id="4" w:author="Helen Phillips" w:date="2023-03-25T10:41:00Z">
        <w:r w:rsidR="009F77D7">
          <w:rPr>
            <w:rFonts w:ascii="Times New Roman" w:hAnsi="Times New Roman"/>
            <w:sz w:val="24"/>
            <w:szCs w:val="24"/>
          </w:rPr>
          <w:t xml:space="preserve">initial </w:t>
        </w:r>
      </w:ins>
      <w:r>
        <w:rPr>
          <w:rFonts w:ascii="Times New Roman" w:hAnsi="Times New Roman"/>
          <w:sz w:val="24"/>
          <w:szCs w:val="24"/>
        </w:rPr>
        <w:t>deployment location</w:t>
      </w:r>
      <w:r w:rsidR="00711AB1">
        <w:rPr>
          <w:rFonts w:ascii="Times New Roman" w:hAnsi="Times New Roman"/>
          <w:sz w:val="24"/>
          <w:szCs w:val="24"/>
        </w:rPr>
        <w:t xml:space="preserve"> for the </w:t>
      </w:r>
      <w:del w:id="5" w:author="Helen Phillips" w:date="2023-03-25T10:41:00Z">
        <w:r w:rsidR="00711AB1" w:rsidDel="009F77D7">
          <w:rPr>
            <w:rFonts w:ascii="Times New Roman" w:hAnsi="Times New Roman"/>
            <w:sz w:val="24"/>
            <w:szCs w:val="24"/>
          </w:rPr>
          <w:delText>brand-new 4</w:delText>
        </w:r>
      </w:del>
      <w:ins w:id="6" w:author="Helen Phillips" w:date="2023-03-25T10:41:00Z">
        <w:r w:rsidR="009F77D7">
          <w:rPr>
            <w:rFonts w:ascii="Times New Roman" w:hAnsi="Times New Roman"/>
            <w:sz w:val="24"/>
            <w:szCs w:val="24"/>
          </w:rPr>
          <w:t>Australian</w:t>
        </w:r>
      </w:ins>
      <w:r w:rsidR="00711AB1">
        <w:rPr>
          <w:rFonts w:ascii="Times New Roman" w:hAnsi="Times New Roman"/>
          <w:sz w:val="24"/>
          <w:szCs w:val="24"/>
        </w:rPr>
        <w:t xml:space="preserve"> CPIES</w:t>
      </w:r>
      <w:r>
        <w:rPr>
          <w:rFonts w:ascii="Times New Roman" w:hAnsi="Times New Roman"/>
          <w:sz w:val="24"/>
          <w:szCs w:val="24"/>
        </w:rPr>
        <w:t>, which is in the Polar Front meander downstream of the Southeast Indian Ridge in the location of the Australian SWOT voyage,</w:t>
      </w:r>
      <w:r w:rsidR="00711A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highly complementary to our existing instrumental array targeted to measure the cross-frontal heat flux in the ACC region.</w:t>
      </w:r>
      <w:r w:rsidR="00711AB1">
        <w:rPr>
          <w:rFonts w:ascii="Times New Roman" w:hAnsi="Times New Roman"/>
          <w:sz w:val="24"/>
          <w:szCs w:val="24"/>
        </w:rPr>
        <w:t xml:space="preserve"> </w:t>
      </w:r>
    </w:p>
    <w:p w14:paraId="6EA071A3" w14:textId="305F428D" w:rsidR="000807E8" w:rsidRDefault="000807E8" w:rsidP="000807E8">
      <w:pPr>
        <w:rPr>
          <w:rFonts w:ascii="Times New Roman" w:hAnsi="Times New Roman"/>
          <w:bCs/>
          <w:sz w:val="24"/>
          <w:szCs w:val="24"/>
        </w:rPr>
      </w:pPr>
    </w:p>
    <w:p w14:paraId="5188DB6F" w14:textId="319532C0" w:rsidR="00804395" w:rsidRDefault="00804395" w:rsidP="000807E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266811">
        <w:rPr>
          <w:rFonts w:ascii="Times New Roman" w:hAnsi="Times New Roman"/>
          <w:bCs/>
          <w:sz w:val="24"/>
          <w:szCs w:val="24"/>
        </w:rPr>
        <w:t>Professor Phillips</w:t>
      </w:r>
      <w:r w:rsidR="00C25ED7">
        <w:rPr>
          <w:rFonts w:ascii="Times New Roman" w:hAnsi="Times New Roman"/>
          <w:bCs/>
          <w:sz w:val="24"/>
          <w:szCs w:val="24"/>
        </w:rPr>
        <w:t xml:space="preserve"> has made</w:t>
      </w:r>
      <w:r w:rsidR="00266811">
        <w:rPr>
          <w:rFonts w:ascii="Times New Roman" w:hAnsi="Times New Roman"/>
          <w:bCs/>
          <w:sz w:val="24"/>
          <w:szCs w:val="24"/>
        </w:rPr>
        <w:t xml:space="preserve"> </w:t>
      </w:r>
      <w:r w:rsidR="00C25ED7">
        <w:rPr>
          <w:rFonts w:ascii="Times New Roman" w:hAnsi="Times New Roman"/>
          <w:bCs/>
          <w:sz w:val="24"/>
          <w:szCs w:val="24"/>
        </w:rPr>
        <w:t xml:space="preserve">important and </w:t>
      </w:r>
      <w:r w:rsidR="00266811">
        <w:rPr>
          <w:rFonts w:ascii="Times New Roman" w:hAnsi="Times New Roman"/>
          <w:bCs/>
          <w:sz w:val="24"/>
          <w:szCs w:val="24"/>
        </w:rPr>
        <w:t xml:space="preserve">successful </w:t>
      </w:r>
      <w:r w:rsidR="00C25ED7">
        <w:rPr>
          <w:rFonts w:ascii="Times New Roman" w:hAnsi="Times New Roman"/>
          <w:bCs/>
          <w:sz w:val="24"/>
          <w:szCs w:val="24"/>
        </w:rPr>
        <w:t>contributions</w:t>
      </w:r>
      <w:r w:rsidR="00266811">
        <w:rPr>
          <w:rFonts w:ascii="Times New Roman" w:hAnsi="Times New Roman"/>
          <w:bCs/>
          <w:sz w:val="24"/>
          <w:szCs w:val="24"/>
        </w:rPr>
        <w:t xml:space="preserve"> </w:t>
      </w:r>
      <w:r w:rsidR="00C25ED7">
        <w:rPr>
          <w:rFonts w:ascii="Times New Roman" w:hAnsi="Times New Roman"/>
          <w:bCs/>
          <w:sz w:val="24"/>
          <w:szCs w:val="24"/>
        </w:rPr>
        <w:t>to the oceanography community by</w:t>
      </w:r>
      <w:r w:rsidR="00266811">
        <w:rPr>
          <w:rFonts w:ascii="Times New Roman" w:hAnsi="Times New Roman"/>
          <w:bCs/>
          <w:sz w:val="24"/>
          <w:szCs w:val="24"/>
        </w:rPr>
        <w:t xml:space="preserve"> tackling critical environmental issues </w:t>
      </w:r>
      <w:r w:rsidR="00C25ED7">
        <w:rPr>
          <w:rFonts w:ascii="Times New Roman" w:hAnsi="Times New Roman"/>
          <w:bCs/>
          <w:sz w:val="24"/>
          <w:szCs w:val="24"/>
        </w:rPr>
        <w:t xml:space="preserve">in the Southern Ocean </w:t>
      </w:r>
      <w:r w:rsidR="00266811">
        <w:rPr>
          <w:rFonts w:ascii="Times New Roman" w:hAnsi="Times New Roman"/>
          <w:bCs/>
          <w:sz w:val="24"/>
          <w:szCs w:val="24"/>
        </w:rPr>
        <w:t xml:space="preserve">through her work in </w:t>
      </w:r>
      <w:r w:rsidR="00C25ED7">
        <w:rPr>
          <w:rFonts w:ascii="Times New Roman" w:hAnsi="Times New Roman"/>
          <w:bCs/>
          <w:sz w:val="24"/>
          <w:szCs w:val="24"/>
        </w:rPr>
        <w:t xml:space="preserve">understanding the pathways of heat and other properties spreading through the ocean. I strongly believe that the establishment of </w:t>
      </w:r>
      <w:r w:rsidR="0059362F">
        <w:rPr>
          <w:rFonts w:ascii="Times New Roman" w:hAnsi="Times New Roman"/>
          <w:bCs/>
          <w:sz w:val="24"/>
          <w:szCs w:val="24"/>
        </w:rPr>
        <w:t>a new</w:t>
      </w:r>
      <w:r w:rsidR="00C25ED7">
        <w:rPr>
          <w:rFonts w:ascii="Times New Roman" w:hAnsi="Times New Roman"/>
          <w:bCs/>
          <w:sz w:val="24"/>
          <w:szCs w:val="24"/>
        </w:rPr>
        <w:t xml:space="preserve"> CPIES </w:t>
      </w:r>
      <w:r w:rsidR="0059362F">
        <w:rPr>
          <w:rFonts w:ascii="Times New Roman" w:hAnsi="Times New Roman"/>
          <w:bCs/>
          <w:sz w:val="24"/>
          <w:szCs w:val="24"/>
        </w:rPr>
        <w:t>array, which will be maintained simultaneously together with our existing array, would</w:t>
      </w:r>
      <w:r w:rsidR="00C25ED7">
        <w:rPr>
          <w:rFonts w:ascii="Times New Roman" w:hAnsi="Times New Roman"/>
          <w:bCs/>
          <w:sz w:val="24"/>
          <w:szCs w:val="24"/>
        </w:rPr>
        <w:t xml:space="preserve"> bring us an excellent opportunity to</w:t>
      </w:r>
      <w:r w:rsidR="00C25ED7">
        <w:rPr>
          <w:rFonts w:ascii="Times New Roman" w:hAnsi="Times New Roman"/>
          <w:sz w:val="24"/>
          <w:szCs w:val="24"/>
        </w:rPr>
        <w:t xml:space="preserve"> increase </w:t>
      </w:r>
      <w:r w:rsidR="0059362F">
        <w:rPr>
          <w:rFonts w:ascii="Times New Roman" w:hAnsi="Times New Roman"/>
          <w:sz w:val="24"/>
          <w:szCs w:val="24"/>
        </w:rPr>
        <w:t>our knowledge</w:t>
      </w:r>
      <w:r w:rsidR="00C25ED7">
        <w:rPr>
          <w:rFonts w:ascii="Times New Roman" w:hAnsi="Times New Roman"/>
          <w:sz w:val="24"/>
          <w:szCs w:val="24"/>
        </w:rPr>
        <w:t xml:space="preserve"> about the dynamics governing the cross-frontal heat </w:t>
      </w:r>
      <w:r w:rsidR="00C25ED7">
        <w:rPr>
          <w:rFonts w:ascii="Times New Roman" w:hAnsi="Times New Roman"/>
          <w:sz w:val="24"/>
          <w:szCs w:val="24"/>
        </w:rPr>
        <w:lastRenderedPageBreak/>
        <w:t>fluxes at two fronts in the ACC. To enhance the collaboration and to maximize the scientific outputs, I am willing to provide advice during her research team’s development of their expertise in the use of CPIES, and open to harvesting data from the new CPIES array</w:t>
      </w:r>
      <w:ins w:id="7" w:author="Helen Phillips" w:date="2023-03-25T10:43:00Z">
        <w:r w:rsidR="009F77D7">
          <w:rPr>
            <w:rFonts w:ascii="Times New Roman" w:hAnsi="Times New Roman"/>
            <w:sz w:val="24"/>
            <w:szCs w:val="24"/>
          </w:rPr>
          <w:t xml:space="preserve"> if RV </w:t>
        </w:r>
        <w:proofErr w:type="spellStart"/>
        <w:r w:rsidR="009F77D7">
          <w:rPr>
            <w:rFonts w:ascii="Times New Roman" w:hAnsi="Times New Roman"/>
            <w:sz w:val="24"/>
            <w:szCs w:val="24"/>
          </w:rPr>
          <w:t>Araon</w:t>
        </w:r>
        <w:proofErr w:type="spellEnd"/>
        <w:r w:rsidR="009F77D7">
          <w:rPr>
            <w:rFonts w:ascii="Times New Roman" w:hAnsi="Times New Roman"/>
            <w:sz w:val="24"/>
            <w:szCs w:val="24"/>
          </w:rPr>
          <w:t xml:space="preserve"> is available</w:t>
        </w:r>
      </w:ins>
      <w:r w:rsidR="00C25ED7">
        <w:rPr>
          <w:rFonts w:ascii="Times New Roman" w:hAnsi="Times New Roman"/>
          <w:sz w:val="24"/>
          <w:szCs w:val="24"/>
        </w:rPr>
        <w:t>.</w:t>
      </w:r>
      <w:r w:rsidR="0059362F">
        <w:rPr>
          <w:rFonts w:ascii="Times New Roman" w:hAnsi="Times New Roman"/>
          <w:sz w:val="24"/>
          <w:szCs w:val="24"/>
        </w:rPr>
        <w:t xml:space="preserve"> Please feel free to contact me if I can be of further assistance in this matter.</w:t>
      </w:r>
      <w:r w:rsidR="00C25ED7">
        <w:rPr>
          <w:rFonts w:ascii="Times New Roman" w:hAnsi="Times New Roman"/>
          <w:bCs/>
          <w:sz w:val="24"/>
          <w:szCs w:val="24"/>
        </w:rPr>
        <w:t xml:space="preserve">   </w:t>
      </w:r>
    </w:p>
    <w:p w14:paraId="7625D375" w14:textId="77777777" w:rsidR="0059362F" w:rsidRPr="0059362F" w:rsidRDefault="0059362F" w:rsidP="000807E8">
      <w:pPr>
        <w:rPr>
          <w:rFonts w:ascii="Times New Roman" w:hAnsi="Times New Roman"/>
          <w:bCs/>
          <w:sz w:val="24"/>
          <w:szCs w:val="24"/>
        </w:rPr>
      </w:pPr>
    </w:p>
    <w:p w14:paraId="2053D743" w14:textId="4B75E255" w:rsidR="00266811" w:rsidRDefault="00266811" w:rsidP="000807E8">
      <w:pPr>
        <w:rPr>
          <w:rFonts w:ascii="Times New Roman" w:hAnsi="Times New Roman"/>
          <w:bCs/>
          <w:sz w:val="24"/>
          <w:szCs w:val="24"/>
        </w:rPr>
      </w:pPr>
    </w:p>
    <w:p w14:paraId="06D71E25" w14:textId="3F89F569" w:rsidR="000807E8" w:rsidRDefault="000807E8" w:rsidP="000807E8">
      <w:pPr>
        <w:rPr>
          <w:rFonts w:ascii="Times New Roman" w:hAnsi="Times New Roman"/>
          <w:bCs/>
          <w:sz w:val="24"/>
          <w:szCs w:val="24"/>
        </w:rPr>
      </w:pPr>
      <w:r w:rsidRPr="000807E8">
        <w:rPr>
          <w:rFonts w:ascii="Times New Roman" w:hAnsi="Times New Roman"/>
          <w:bCs/>
          <w:sz w:val="24"/>
          <w:szCs w:val="24"/>
        </w:rPr>
        <w:t>Sincerely,</w:t>
      </w:r>
    </w:p>
    <w:p w14:paraId="2A989736" w14:textId="77777777" w:rsidR="0059362F" w:rsidRPr="00804395" w:rsidRDefault="0059362F" w:rsidP="000807E8">
      <w:pPr>
        <w:rPr>
          <w:rFonts w:ascii="Times New Roman" w:hAnsi="Times New Roman"/>
          <w:bCs/>
          <w:sz w:val="24"/>
          <w:szCs w:val="24"/>
        </w:rPr>
      </w:pPr>
    </w:p>
    <w:p w14:paraId="05AC1BA1" w14:textId="77777777" w:rsidR="000807E8" w:rsidRPr="000807E8" w:rsidRDefault="000807E8" w:rsidP="000807E8">
      <w:pPr>
        <w:rPr>
          <w:rFonts w:ascii="Times New Roman" w:hAnsi="Times New Roman"/>
          <w:bCs/>
          <w:sz w:val="24"/>
          <w:szCs w:val="24"/>
        </w:rPr>
      </w:pPr>
      <w:r w:rsidRPr="000807E8">
        <w:rPr>
          <w:rFonts w:ascii="Times New Roman" w:hAnsi="Times New Roman"/>
          <w:bCs/>
          <w:sz w:val="24"/>
          <w:szCs w:val="24"/>
        </w:rPr>
        <w:t>Jae-Hun Park</w:t>
      </w:r>
    </w:p>
    <w:p w14:paraId="7CF903E2" w14:textId="77777777" w:rsidR="00B60B40" w:rsidRPr="000807E8" w:rsidRDefault="00B60B40" w:rsidP="000807E8">
      <w:pPr>
        <w:rPr>
          <w:rFonts w:ascii="Times New Roman" w:hAnsi="Times New Roman"/>
          <w:sz w:val="24"/>
          <w:szCs w:val="24"/>
        </w:rPr>
      </w:pPr>
    </w:p>
    <w:sectPr w:rsidR="00B60B40" w:rsidRPr="000807E8" w:rsidSect="00F77FA7">
      <w:pgSz w:w="11906" w:h="16838"/>
      <w:pgMar w:top="1701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2A46"/>
    <w:multiLevelType w:val="multilevel"/>
    <w:tmpl w:val="020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68852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len Phillips">
    <w15:presenceInfo w15:providerId="AD" w15:userId="S::H.E.Phillips@utas.edu.au::4e83c6cb-d192-4d30-ba28-9d643ec2fe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trackRevisions/>
  <w:defaultTabStop w:val="800"/>
  <w:drawingGridHorizontalSpacing w:val="100"/>
  <w:drawingGridVerticalSpacing w:val="15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E8"/>
    <w:rsid w:val="000807E8"/>
    <w:rsid w:val="00266811"/>
    <w:rsid w:val="002B755C"/>
    <w:rsid w:val="00301018"/>
    <w:rsid w:val="00385040"/>
    <w:rsid w:val="0059362F"/>
    <w:rsid w:val="00711AB1"/>
    <w:rsid w:val="00804395"/>
    <w:rsid w:val="00822BC0"/>
    <w:rsid w:val="00964DCD"/>
    <w:rsid w:val="009F77D7"/>
    <w:rsid w:val="00B07BC5"/>
    <w:rsid w:val="00B60B40"/>
    <w:rsid w:val="00C25ED7"/>
    <w:rsid w:val="00CA7F4E"/>
    <w:rsid w:val="00ED56DC"/>
    <w:rsid w:val="00F15EF6"/>
    <w:rsid w:val="00F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0270"/>
  <w15:chartTrackingRefBased/>
  <w15:docId w15:val="{2C3959F5-9B72-4CFB-9023-A58D9541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7E8"/>
    <w:pPr>
      <w:widowControl w:val="0"/>
      <w:wordWrap w:val="0"/>
      <w:autoSpaceDE w:val="0"/>
      <w:autoSpaceDN w:val="0"/>
      <w:spacing w:after="0" w:line="240" w:lineRule="auto"/>
    </w:pPr>
    <w:rPr>
      <w:rFonts w:ascii="Malgun Gothic" w:eastAsia="Malgun Gothic" w:hAnsi="Malgun Gothic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525157941888910799msolistparagraph">
    <w:name w:val="m_-2525157941888910799msolistparagraph"/>
    <w:basedOn w:val="Normal"/>
    <w:rsid w:val="00F77FA7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62F"/>
    <w:rPr>
      <w:rFonts w:ascii="Courier New" w:eastAsia="Times New Roman" w:hAnsi="Courier New" w:cs="Courier New"/>
      <w:kern w:val="0"/>
      <w:szCs w:val="20"/>
      <w:lang w:eastAsia="ja-JP"/>
    </w:rPr>
  </w:style>
  <w:style w:type="paragraph" w:styleId="Revision">
    <w:name w:val="Revision"/>
    <w:hidden/>
    <w:uiPriority w:val="99"/>
    <w:semiHidden/>
    <w:rsid w:val="009F77D7"/>
    <w:pPr>
      <w:spacing w:after="0" w:line="240" w:lineRule="auto"/>
      <w:jc w:val="left"/>
    </w:pPr>
    <w:rPr>
      <w:rFonts w:ascii="Malgun Gothic" w:eastAsia="Malgun Gothic" w:hAnsi="Malgun Gothic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Jae-Hun</dc:creator>
  <cp:keywords/>
  <dc:description/>
  <cp:lastModifiedBy>Helen Phillips</cp:lastModifiedBy>
  <cp:revision>7</cp:revision>
  <dcterms:created xsi:type="dcterms:W3CDTF">2023-03-23T15:31:00Z</dcterms:created>
  <dcterms:modified xsi:type="dcterms:W3CDTF">2023-03-24T23:43:00Z</dcterms:modified>
</cp:coreProperties>
</file>